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EB43" w14:textId="77777777" w:rsidR="00195D51" w:rsidRPr="00B17476" w:rsidRDefault="00195D51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1842B051" w14:textId="77777777" w:rsidR="00195D51" w:rsidRPr="00B17476" w:rsidRDefault="00195D51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732F5533" w14:textId="77777777" w:rsidR="00B17476" w:rsidRPr="00B17476" w:rsidRDefault="00B17476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95D51" w:rsidRPr="00B17476" w14:paraId="3E140488" w14:textId="77777777" w:rsidTr="007F5973">
        <w:tc>
          <w:tcPr>
            <w:tcW w:w="9016" w:type="dxa"/>
          </w:tcPr>
          <w:p w14:paraId="5172E4CC" w14:textId="77777777" w:rsidR="00195D51" w:rsidRPr="00B17476" w:rsidRDefault="00195D51" w:rsidP="007F5973">
            <w:pPr>
              <w:wordWrap/>
              <w:ind w:right="20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"/>
                <w:szCs w:val="2"/>
              </w:rPr>
            </w:pPr>
          </w:p>
          <w:p w14:paraId="3FC049FD" w14:textId="5FB58DE0" w:rsidR="00195D51" w:rsidRPr="00B17476" w:rsidRDefault="00B17476" w:rsidP="007F5973">
            <w:pPr>
              <w:wordWrap/>
              <w:ind w:right="20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6"/>
                <w:szCs w:val="46"/>
              </w:rPr>
            </w:pPr>
            <w:r w:rsidRPr="00B17476">
              <w:rPr>
                <w:rFonts w:asciiTheme="minorEastAsia" w:hAnsiTheme="minorEastAsia" w:cs="함초롬바탕" w:hint="eastAsia"/>
                <w:color w:val="000000"/>
                <w:kern w:val="0"/>
                <w:sz w:val="46"/>
                <w:szCs w:val="46"/>
              </w:rPr>
              <w:t>『</w:t>
            </w:r>
            <w:proofErr w:type="spellStart"/>
            <w:r w:rsidR="00195D51" w:rsidRPr="00B17476">
              <w:rPr>
                <w:rFonts w:asciiTheme="minorEastAsia" w:hAnsiTheme="minorEastAsia" w:cs="함초롬바탕" w:hint="eastAsia"/>
                <w:color w:val="000000"/>
                <w:kern w:val="0"/>
                <w:sz w:val="46"/>
                <w:szCs w:val="46"/>
              </w:rPr>
              <w:t>WhiteHat</w:t>
            </w:r>
            <w:proofErr w:type="spellEnd"/>
            <w:r w:rsidR="00195D51" w:rsidRPr="00B17476">
              <w:rPr>
                <w:rFonts w:asciiTheme="minorEastAsia" w:hAnsiTheme="minorEastAsia" w:cs="함초롬바탕" w:hint="eastAsia"/>
                <w:color w:val="000000"/>
                <w:kern w:val="0"/>
                <w:sz w:val="46"/>
                <w:szCs w:val="46"/>
              </w:rPr>
              <w:t xml:space="preserve"> School 1기</w:t>
            </w:r>
            <w:r w:rsidRPr="00B17476">
              <w:rPr>
                <w:rFonts w:asciiTheme="minorEastAsia" w:hAnsiTheme="minorEastAsia" w:cs="함초롬바탕" w:hint="eastAsia"/>
                <w:color w:val="000000"/>
                <w:kern w:val="0"/>
                <w:sz w:val="46"/>
                <w:szCs w:val="46"/>
              </w:rPr>
              <w:t>』</w:t>
            </w:r>
          </w:p>
          <w:p w14:paraId="36343079" w14:textId="77777777" w:rsidR="00B17476" w:rsidRPr="00B17476" w:rsidRDefault="00B17476" w:rsidP="00B17476">
            <w:pPr>
              <w:wordWrap/>
              <w:ind w:right="2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6"/>
                <w:szCs w:val="46"/>
              </w:rPr>
            </w:pPr>
          </w:p>
          <w:p w14:paraId="4EE34D9E" w14:textId="77777777" w:rsidR="00195D51" w:rsidRPr="00B17476" w:rsidRDefault="00195D51" w:rsidP="00B17476">
            <w:pPr>
              <w:wordWrap/>
              <w:ind w:right="2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0"/>
                <w:szCs w:val="30"/>
              </w:rPr>
            </w:pPr>
          </w:p>
          <w:p w14:paraId="66FCBE42" w14:textId="5A119F3F" w:rsidR="00B17476" w:rsidRPr="00B17476" w:rsidRDefault="00B64C6A" w:rsidP="00B17476">
            <w:pPr>
              <w:wordWrap/>
              <w:ind w:right="20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62"/>
                <w:szCs w:val="62"/>
              </w:rPr>
            </w:pPr>
            <w:r w:rsidRPr="00B17476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62"/>
                <w:szCs w:val="62"/>
              </w:rPr>
              <w:t>취약점 보고서</w:t>
            </w:r>
          </w:p>
          <w:p w14:paraId="1F2E0AF3" w14:textId="77777777" w:rsidR="00B17476" w:rsidRPr="00B17476" w:rsidRDefault="00B17476" w:rsidP="00B64C6A">
            <w:pPr>
              <w:wordWrap/>
              <w:ind w:right="20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  <w:p w14:paraId="09E91274" w14:textId="71171FDB" w:rsidR="00B17476" w:rsidRPr="00B17476" w:rsidRDefault="00B17476" w:rsidP="00B64C6A">
            <w:pPr>
              <w:wordWrap/>
              <w:ind w:right="20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0"/>
                <w:szCs w:val="30"/>
              </w:rPr>
            </w:pPr>
            <w:r w:rsidRPr="00B17476">
              <w:rPr>
                <w:rFonts w:asciiTheme="minorEastAsia" w:hAnsiTheme="minorEastAsia" w:cs="함초롬바탕" w:hint="eastAsia"/>
                <w:color w:val="000000"/>
                <w:kern w:val="0"/>
                <w:sz w:val="30"/>
                <w:szCs w:val="30"/>
              </w:rPr>
              <w:t>(자체 제작 웹 서비스:</w:t>
            </w:r>
            <w:r w:rsidRPr="00B17476">
              <w:rPr>
                <w:rFonts w:asciiTheme="minorEastAsia" w:hAnsiTheme="minorEastAsia" w:cs="함초롬바탕"/>
                <w:color w:val="000000"/>
                <w:kern w:val="0"/>
                <w:sz w:val="30"/>
                <w:szCs w:val="30"/>
              </w:rPr>
              <w:t xml:space="preserve"> OVERLOAD)</w:t>
            </w:r>
          </w:p>
          <w:p w14:paraId="474A7DDD" w14:textId="77777777" w:rsidR="00195D51" w:rsidRPr="00B17476" w:rsidRDefault="00195D51" w:rsidP="007F5973">
            <w:pPr>
              <w:wordWrap/>
              <w:ind w:right="20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12"/>
                <w:szCs w:val="12"/>
              </w:rPr>
            </w:pPr>
          </w:p>
          <w:p w14:paraId="1A1F4E85" w14:textId="77777777" w:rsidR="00B17476" w:rsidRPr="00B17476" w:rsidRDefault="00B17476" w:rsidP="007F5973">
            <w:pPr>
              <w:wordWrap/>
              <w:ind w:right="20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12"/>
                <w:szCs w:val="12"/>
              </w:rPr>
            </w:pPr>
          </w:p>
        </w:tc>
      </w:tr>
    </w:tbl>
    <w:p w14:paraId="7F00B43C" w14:textId="59E2420E" w:rsidR="00B17476" w:rsidRPr="00B17476" w:rsidRDefault="00B17476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073CBFFC" w14:textId="77777777" w:rsidR="00B17476" w:rsidRDefault="00B17476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7878C83E" w14:textId="77777777" w:rsidR="00B17476" w:rsidRDefault="00B17476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38EEDB98" w14:textId="77777777" w:rsidR="00B17476" w:rsidRDefault="00B17476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31B21A87" w14:textId="77777777" w:rsidR="00B17476" w:rsidRDefault="00B17476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4461DE3C" w14:textId="77777777" w:rsidR="00B17476" w:rsidRDefault="00B17476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4373CB1F" w14:textId="77777777" w:rsidR="00B17476" w:rsidRDefault="00B17476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6EFFD76F" w14:textId="77777777" w:rsidR="00B17476" w:rsidRPr="00B17476" w:rsidRDefault="00B17476" w:rsidP="00195D51">
      <w:pPr>
        <w:wordWrap/>
        <w:spacing w:after="0" w:line="384" w:lineRule="auto"/>
        <w:ind w:right="2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 w:val="24"/>
          <w:szCs w:val="24"/>
        </w:rPr>
      </w:pPr>
    </w:p>
    <w:p w14:paraId="13BC3334" w14:textId="63808D5B" w:rsidR="00B17476" w:rsidRPr="00B17476" w:rsidRDefault="00B17476" w:rsidP="00B17476">
      <w:pPr>
        <w:wordWrap/>
        <w:spacing w:after="0" w:line="384" w:lineRule="auto"/>
        <w:ind w:right="20"/>
        <w:jc w:val="center"/>
        <w:textAlignment w:val="baseline"/>
        <w:rPr>
          <w:rFonts w:asciiTheme="minorEastAsia" w:hAnsiTheme="minorEastAsia" w:cs="함초롬바탕"/>
          <w:color w:val="000000"/>
          <w:kern w:val="0"/>
          <w:sz w:val="32"/>
          <w:szCs w:val="32"/>
        </w:rPr>
      </w:pPr>
      <w:r w:rsidRPr="00B17476">
        <w:rPr>
          <w:rFonts w:asciiTheme="minorEastAsia" w:hAnsiTheme="minorEastAsia" w:cs="함초롬바탕" w:hint="eastAsia"/>
          <w:color w:val="000000"/>
          <w:kern w:val="0"/>
          <w:sz w:val="32"/>
          <w:szCs w:val="32"/>
        </w:rPr>
        <w:t>2</w:t>
      </w:r>
      <w:r w:rsidRPr="00B17476">
        <w:rPr>
          <w:rFonts w:asciiTheme="minorEastAsia" w:hAnsiTheme="minorEastAsia" w:cs="함초롬바탕"/>
          <w:color w:val="000000"/>
          <w:kern w:val="0"/>
          <w:sz w:val="32"/>
          <w:szCs w:val="32"/>
        </w:rPr>
        <w:t>023.12.</w:t>
      </w:r>
      <w:r w:rsidR="006153CB">
        <w:rPr>
          <w:rFonts w:asciiTheme="minorEastAsia" w:hAnsiTheme="minorEastAsia" w:cs="함초롬바탕"/>
          <w:color w:val="000000"/>
          <w:kern w:val="0"/>
          <w:sz w:val="32"/>
          <w:szCs w:val="32"/>
        </w:rPr>
        <w:t>2</w:t>
      </w:r>
      <w:r w:rsidR="003745F3">
        <w:rPr>
          <w:rFonts w:asciiTheme="minorEastAsia" w:hAnsiTheme="minorEastAsia" w:cs="함초롬바탕"/>
          <w:color w:val="000000"/>
          <w:kern w:val="0"/>
          <w:sz w:val="32"/>
          <w:szCs w:val="32"/>
        </w:rPr>
        <w:t>8</w:t>
      </w:r>
    </w:p>
    <w:p w14:paraId="7D163511" w14:textId="67F8C086" w:rsidR="00B17476" w:rsidRPr="00B17476" w:rsidRDefault="00B17476" w:rsidP="00B17476">
      <w:pPr>
        <w:wordWrap/>
        <w:spacing w:after="0" w:line="384" w:lineRule="auto"/>
        <w:ind w:right="20"/>
        <w:jc w:val="center"/>
        <w:textAlignment w:val="baseline"/>
        <w:rPr>
          <w:rFonts w:asciiTheme="minorEastAsia" w:hAnsiTheme="minorEastAsia" w:cs="함초롬바탕"/>
          <w:color w:val="000000"/>
          <w:kern w:val="0"/>
          <w:sz w:val="42"/>
          <w:szCs w:val="42"/>
        </w:rPr>
      </w:pPr>
      <w:r w:rsidRPr="00B17476">
        <w:rPr>
          <w:rFonts w:asciiTheme="minorEastAsia" w:hAnsiTheme="minorEastAsia" w:cs="함초롬바탕" w:hint="eastAsia"/>
          <w:color w:val="000000"/>
          <w:kern w:val="0"/>
          <w:sz w:val="42"/>
          <w:szCs w:val="42"/>
        </w:rPr>
        <w:t>T</w:t>
      </w:r>
      <w:r w:rsidRPr="00B17476">
        <w:rPr>
          <w:rFonts w:asciiTheme="minorEastAsia" w:hAnsiTheme="minorEastAsia" w:cs="함초롬바탕"/>
          <w:color w:val="000000"/>
          <w:kern w:val="0"/>
          <w:sz w:val="42"/>
          <w:szCs w:val="42"/>
        </w:rPr>
        <w:t xml:space="preserve">eam: </w:t>
      </w:r>
      <w:r w:rsidRPr="00B17476">
        <w:rPr>
          <w:rFonts w:asciiTheme="minorEastAsia" w:hAnsiTheme="minorEastAsia" w:cs="함초롬바탕" w:hint="eastAsia"/>
          <w:color w:val="000000"/>
          <w:kern w:val="0"/>
          <w:sz w:val="42"/>
          <w:szCs w:val="42"/>
        </w:rPr>
        <w:t>과부화</w:t>
      </w:r>
    </w:p>
    <w:p w14:paraId="766E38D2" w14:textId="50FB904A" w:rsidR="00260A36" w:rsidRPr="00C92F7B" w:rsidRDefault="00C92F7B" w:rsidP="00045BD0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C92F7B">
        <w:rPr>
          <w:rFonts w:asciiTheme="minorEastAsia" w:hAnsiTheme="minorEastAsia" w:hint="eastAsia"/>
          <w:sz w:val="24"/>
          <w:szCs w:val="24"/>
        </w:rPr>
        <w:lastRenderedPageBreak/>
        <w:t>1</w:t>
      </w:r>
      <w:r w:rsidRPr="00C92F7B">
        <w:rPr>
          <w:rFonts w:asciiTheme="minorEastAsia" w:hAnsiTheme="minorEastAsia"/>
          <w:sz w:val="24"/>
          <w:szCs w:val="24"/>
        </w:rPr>
        <w:t xml:space="preserve">) </w:t>
      </w:r>
      <w:r w:rsidR="001F60A2">
        <w:rPr>
          <w:rFonts w:asciiTheme="minorEastAsia" w:hAnsiTheme="minorEastAsia" w:hint="eastAsia"/>
          <w:sz w:val="24"/>
          <w:szCs w:val="24"/>
        </w:rPr>
        <w:t xml:space="preserve">스크립트 삽입을 통한 </w:t>
      </w:r>
      <w:r w:rsidR="001F60A2">
        <w:rPr>
          <w:rFonts w:asciiTheme="minorEastAsia" w:hAnsiTheme="minorEastAsia"/>
          <w:sz w:val="24"/>
          <w:szCs w:val="24"/>
        </w:rPr>
        <w:t>XSS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4904"/>
        <w:gridCol w:w="1496"/>
        <w:gridCol w:w="1345"/>
      </w:tblGrid>
      <w:tr w:rsidR="00195D51" w:rsidRPr="00B17476" w14:paraId="516DC56D" w14:textId="77777777" w:rsidTr="00045BD0">
        <w:tc>
          <w:tcPr>
            <w:tcW w:w="1271" w:type="dxa"/>
            <w:shd w:val="clear" w:color="auto" w:fill="DAE9F7" w:themeFill="text2" w:themeFillTint="1A"/>
            <w:vAlign w:val="center"/>
          </w:tcPr>
          <w:p w14:paraId="4E5F946D" w14:textId="34F5D38F" w:rsidR="00195D51" w:rsidRPr="00C92F7B" w:rsidRDefault="00195D51" w:rsidP="00195D51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C92F7B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구분</w:t>
            </w:r>
          </w:p>
        </w:tc>
        <w:tc>
          <w:tcPr>
            <w:tcW w:w="7745" w:type="dxa"/>
            <w:gridSpan w:val="3"/>
            <w:shd w:val="clear" w:color="auto" w:fill="DAE9F7" w:themeFill="text2" w:themeFillTint="1A"/>
            <w:vAlign w:val="center"/>
          </w:tcPr>
          <w:p w14:paraId="43CE039F" w14:textId="1337AAC9" w:rsidR="00195D51" w:rsidRPr="00B17476" w:rsidRDefault="00195D51" w:rsidP="00195D51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C92F7B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상세 내용</w:t>
            </w:r>
          </w:p>
        </w:tc>
      </w:tr>
      <w:tr w:rsidR="00CC5D3C" w:rsidRPr="00B17476" w14:paraId="161FD4D7" w14:textId="77777777" w:rsidTr="00045BD0">
        <w:trPr>
          <w:trHeight w:val="44"/>
        </w:trPr>
        <w:tc>
          <w:tcPr>
            <w:tcW w:w="1271" w:type="dxa"/>
            <w:shd w:val="clear" w:color="auto" w:fill="DAE9F7" w:themeFill="text2" w:themeFillTint="1A"/>
            <w:vAlign w:val="center"/>
          </w:tcPr>
          <w:p w14:paraId="7B3BB831" w14:textId="0F90F2DB" w:rsidR="00195D51" w:rsidRPr="00C92F7B" w:rsidRDefault="00195D51" w:rsidP="00195D51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C92F7B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취약점 명</w:t>
            </w:r>
          </w:p>
        </w:tc>
        <w:tc>
          <w:tcPr>
            <w:tcW w:w="4904" w:type="dxa"/>
          </w:tcPr>
          <w:p w14:paraId="138FFE57" w14:textId="5DDB56AD" w:rsidR="00D145B3" w:rsidRPr="00D145B3" w:rsidRDefault="009167E0" w:rsidP="00BA31A9">
            <w:pPr>
              <w:rPr>
                <w:rFonts w:asciiTheme="minorEastAsia" w:hAnsiTheme="minorEastAsia"/>
              </w:rPr>
            </w:pPr>
            <w:r w:rsidRPr="00D145B3">
              <w:rPr>
                <w:rFonts w:asciiTheme="minorEastAsia" w:hAnsiTheme="minorEastAsia" w:hint="eastAsia"/>
              </w:rPr>
              <w:t>·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1F60A2">
              <w:rPr>
                <w:rFonts w:asciiTheme="minorEastAsia" w:hAnsiTheme="minorEastAsia"/>
              </w:rPr>
              <w:t>XSS(Cross-Site Scripting)</w:t>
            </w:r>
          </w:p>
        </w:tc>
        <w:tc>
          <w:tcPr>
            <w:tcW w:w="1496" w:type="dxa"/>
            <w:shd w:val="clear" w:color="auto" w:fill="F2F2F2" w:themeFill="background1" w:themeFillShade="F2"/>
            <w:vAlign w:val="center"/>
          </w:tcPr>
          <w:p w14:paraId="6A315503" w14:textId="45F9774E" w:rsidR="00195D51" w:rsidRPr="00B17476" w:rsidRDefault="00195D51" w:rsidP="00195D51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C92F7B">
              <w:rPr>
                <w:rFonts w:asciiTheme="minorEastAsia" w:hAnsiTheme="minorEastAsia" w:hint="eastAsia"/>
                <w:b/>
                <w:bCs/>
                <w:color w:val="FF0000"/>
              </w:rPr>
              <w:t>위험도</w:t>
            </w:r>
          </w:p>
        </w:tc>
        <w:tc>
          <w:tcPr>
            <w:tcW w:w="1345" w:type="dxa"/>
            <w:vAlign w:val="center"/>
          </w:tcPr>
          <w:p w14:paraId="3D162896" w14:textId="3F21FD59" w:rsidR="00195D51" w:rsidRPr="00B17476" w:rsidRDefault="00195D51" w:rsidP="00195D51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B17476">
              <w:rPr>
                <w:rFonts w:asciiTheme="minorEastAsia" w:hAnsiTheme="minorEastAsia" w:hint="eastAsia"/>
                <w:b/>
                <w:bCs/>
                <w:color w:val="FF0000"/>
              </w:rPr>
              <w:t>상</w:t>
            </w:r>
          </w:p>
        </w:tc>
      </w:tr>
      <w:tr w:rsidR="00195D51" w:rsidRPr="00B17476" w14:paraId="752E9CFB" w14:textId="77777777" w:rsidTr="00045BD0">
        <w:trPr>
          <w:trHeight w:val="913"/>
        </w:trPr>
        <w:tc>
          <w:tcPr>
            <w:tcW w:w="1271" w:type="dxa"/>
            <w:shd w:val="clear" w:color="auto" w:fill="DAE9F7" w:themeFill="text2" w:themeFillTint="1A"/>
            <w:vAlign w:val="center"/>
          </w:tcPr>
          <w:p w14:paraId="5E35077B" w14:textId="1CD7B621" w:rsidR="00195D51" w:rsidRPr="00C92F7B" w:rsidRDefault="00195D51" w:rsidP="00195D51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C92F7B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취약점 내용</w:t>
            </w:r>
          </w:p>
        </w:tc>
        <w:tc>
          <w:tcPr>
            <w:tcW w:w="7745" w:type="dxa"/>
            <w:gridSpan w:val="3"/>
          </w:tcPr>
          <w:p w14:paraId="336CEF8C" w14:textId="349B6542" w:rsidR="00C92F7B" w:rsidRPr="00B17476" w:rsidRDefault="00071FD5" w:rsidP="00C92F7B">
            <w:pPr>
              <w:rPr>
                <w:rFonts w:asciiTheme="minorEastAsia" w:hAnsiTheme="minorEastAsia" w:hint="eastAsia"/>
              </w:rPr>
            </w:pPr>
            <w:r w:rsidRPr="00D145B3">
              <w:rPr>
                <w:rFonts w:asciiTheme="minorEastAsia" w:hAnsiTheme="minorEastAsia" w:hint="eastAsia"/>
              </w:rPr>
              <w:t>·</w:t>
            </w:r>
            <w:r>
              <w:rPr>
                <w:rFonts w:asciiTheme="minorEastAsia" w:hAnsiTheme="minorEastAsia" w:hint="eastAsia"/>
              </w:rPr>
              <w:t xml:space="preserve"> 이 취약점은</w:t>
            </w:r>
            <w:r w:rsidR="00D86712">
              <w:rPr>
                <w:rFonts w:asciiTheme="minorEastAsia" w:hAnsiTheme="minorEastAsia" w:hint="eastAsia"/>
              </w:rPr>
              <w:t xml:space="preserve"> 문의하기 게시판에 스크립트를 삽입해 공격자의 악의적인 스크립트가 실행될 수 있습니다.</w:t>
            </w:r>
            <w:r w:rsidR="00562FF7">
              <w:rPr>
                <w:rFonts w:asciiTheme="minorEastAsia" w:hAnsiTheme="minorEastAsia"/>
              </w:rPr>
              <w:t xml:space="preserve"> </w:t>
            </w:r>
            <w:r w:rsidR="00562FF7">
              <w:rPr>
                <w:rFonts w:asciiTheme="minorEastAsia" w:hAnsiTheme="minorEastAsia" w:hint="eastAsia"/>
              </w:rPr>
              <w:t>악성 스크립트를 통해서 토</w:t>
            </w:r>
            <w:r w:rsidR="00DE5551">
              <w:rPr>
                <w:rFonts w:asciiTheme="minorEastAsia" w:hAnsiTheme="minorEastAsia" w:hint="eastAsia"/>
              </w:rPr>
              <w:t>큰</w:t>
            </w:r>
            <w:r w:rsidR="00562FF7">
              <w:rPr>
                <w:rFonts w:asciiTheme="minorEastAsia" w:hAnsiTheme="minorEastAsia" w:hint="eastAsia"/>
              </w:rPr>
              <w:t xml:space="preserve">의 정보를 탈취하거나 사용자의 </w:t>
            </w:r>
            <w:r w:rsidR="00DE5551">
              <w:rPr>
                <w:rFonts w:asciiTheme="minorEastAsia" w:hAnsiTheme="minorEastAsia" w:hint="eastAsia"/>
              </w:rPr>
              <w:t>개인정보를 탈취할 수 있습니다.</w:t>
            </w:r>
            <w:r w:rsidR="00EF5596">
              <w:rPr>
                <w:rFonts w:asciiTheme="minorEastAsia" w:hAnsiTheme="minorEastAsia"/>
              </w:rPr>
              <w:t xml:space="preserve"> </w:t>
            </w:r>
            <w:r w:rsidR="00EF5596">
              <w:rPr>
                <w:rFonts w:asciiTheme="minorEastAsia" w:hAnsiTheme="minorEastAsia" w:hint="eastAsia"/>
              </w:rPr>
              <w:t>또한</w:t>
            </w:r>
            <w:r w:rsidR="00DE5551">
              <w:rPr>
                <w:rFonts w:asciiTheme="minorEastAsia" w:hAnsiTheme="minorEastAsia" w:hint="eastAsia"/>
              </w:rPr>
              <w:t xml:space="preserve"> 스크립트를 통해 사이트의 U</w:t>
            </w:r>
            <w:r w:rsidR="00DE5551">
              <w:rPr>
                <w:rFonts w:asciiTheme="minorEastAsia" w:hAnsiTheme="minorEastAsia"/>
              </w:rPr>
              <w:t>I</w:t>
            </w:r>
            <w:r w:rsidR="00DE5551">
              <w:rPr>
                <w:rFonts w:asciiTheme="minorEastAsia" w:hAnsiTheme="minorEastAsia" w:hint="eastAsia"/>
              </w:rPr>
              <w:t>를 바꿀 수 있습니다.</w:t>
            </w:r>
          </w:p>
        </w:tc>
      </w:tr>
      <w:tr w:rsidR="00195D51" w:rsidRPr="00426C07" w14:paraId="58056CF8" w14:textId="77777777" w:rsidTr="00045BD0">
        <w:trPr>
          <w:trHeight w:val="1234"/>
        </w:trPr>
        <w:tc>
          <w:tcPr>
            <w:tcW w:w="1271" w:type="dxa"/>
            <w:shd w:val="clear" w:color="auto" w:fill="DAE9F7" w:themeFill="text2" w:themeFillTint="1A"/>
            <w:vAlign w:val="center"/>
          </w:tcPr>
          <w:p w14:paraId="18494232" w14:textId="4EE400ED" w:rsidR="00195D51" w:rsidRPr="00C92F7B" w:rsidRDefault="00195D51" w:rsidP="00195D51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C92F7B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발생가능</w:t>
            </w:r>
            <w:r w:rsidRPr="00C92F7B">
              <w:rPr>
                <w:rFonts w:asciiTheme="minorEastAsia" w:hAnsiTheme="minorEastAsia"/>
                <w:b/>
                <w:bCs/>
                <w:sz w:val="22"/>
                <w:szCs w:val="24"/>
              </w:rPr>
              <w:br/>
            </w:r>
            <w:r w:rsidRPr="00C92F7B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위험정보</w:t>
            </w:r>
          </w:p>
        </w:tc>
        <w:tc>
          <w:tcPr>
            <w:tcW w:w="7745" w:type="dxa"/>
            <w:gridSpan w:val="3"/>
          </w:tcPr>
          <w:p w14:paraId="1D9E85AA" w14:textId="2762B90E" w:rsidR="008E3E70" w:rsidRDefault="008E3E70" w:rsidP="00A3732D">
            <w:pPr>
              <w:rPr>
                <w:rFonts w:asciiTheme="minorEastAsia" w:hAnsiTheme="minorEastAsia" w:hint="eastAsia"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 xml:space="preserve">· </w:t>
            </w:r>
            <w:r w:rsidR="00DE5551">
              <w:rPr>
                <w:rFonts w:asciiTheme="minorEastAsia" w:hAnsiTheme="minorEastAsia" w:hint="eastAsia"/>
                <w:kern w:val="0"/>
              </w:rPr>
              <w:t>문의하기 내용에 포함되는 스크립트 및 H</w:t>
            </w:r>
            <w:r w:rsidR="00DE5551">
              <w:rPr>
                <w:rFonts w:asciiTheme="minorEastAsia" w:hAnsiTheme="minorEastAsia"/>
                <w:kern w:val="0"/>
              </w:rPr>
              <w:t xml:space="preserve">TML </w:t>
            </w:r>
            <w:r w:rsidR="00DE5551">
              <w:rPr>
                <w:rFonts w:asciiTheme="minorEastAsia" w:hAnsiTheme="minorEastAsia" w:hint="eastAsia"/>
                <w:kern w:val="0"/>
              </w:rPr>
              <w:t>태그가 그대로 실행되기 때문에 이로 인한 개인정보 유출</w:t>
            </w:r>
            <w:r w:rsidR="00132169">
              <w:rPr>
                <w:rFonts w:asciiTheme="minorEastAsia" w:hAnsiTheme="minorEastAsia" w:hint="eastAsia"/>
                <w:kern w:val="0"/>
              </w:rPr>
              <w:t>의 위험이 있습니다.</w:t>
            </w:r>
          </w:p>
          <w:p w14:paraId="4FA92123" w14:textId="09F00F5A" w:rsidR="0049426D" w:rsidRDefault="0049426D" w:rsidP="00A3732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kern w:val="0"/>
              </w:rPr>
              <w:t>·</w:t>
            </w:r>
            <w:r>
              <w:rPr>
                <w:rFonts w:asciiTheme="minorEastAsia" w:hAnsiTheme="minorEastAsia" w:hint="eastAsia"/>
                <w:kern w:val="0"/>
              </w:rPr>
              <w:t xml:space="preserve"> 악성 스크립트를 </w:t>
            </w:r>
            <w:r w:rsidR="00132169">
              <w:rPr>
                <w:rFonts w:asciiTheme="minorEastAsia" w:hAnsiTheme="minorEastAsia" w:hint="eastAsia"/>
                <w:kern w:val="0"/>
              </w:rPr>
              <w:t xml:space="preserve">통해 </w:t>
            </w:r>
            <w:proofErr w:type="spellStart"/>
            <w:r w:rsidR="00132169">
              <w:rPr>
                <w:rFonts w:asciiTheme="minorEastAsia" w:hAnsiTheme="minorEastAsia" w:hint="eastAsia"/>
                <w:kern w:val="0"/>
              </w:rPr>
              <w:t>피싱사이트의</w:t>
            </w:r>
            <w:proofErr w:type="spellEnd"/>
            <w:r w:rsidR="00132169">
              <w:rPr>
                <w:rFonts w:asciiTheme="minorEastAsia" w:hAnsiTheme="minorEastAsia" w:hint="eastAsia"/>
                <w:kern w:val="0"/>
              </w:rPr>
              <w:t xml:space="preserve"> 연결 등 </w:t>
            </w:r>
            <w:r w:rsidR="00132169">
              <w:rPr>
                <w:rFonts w:asciiTheme="minorEastAsia" w:hAnsiTheme="minorEastAsia"/>
                <w:kern w:val="0"/>
              </w:rPr>
              <w:t>2</w:t>
            </w:r>
            <w:r w:rsidR="00132169">
              <w:rPr>
                <w:rFonts w:asciiTheme="minorEastAsia" w:hAnsiTheme="minorEastAsia" w:hint="eastAsia"/>
                <w:kern w:val="0"/>
              </w:rPr>
              <w:t>차 피해가 생길 위험이 있습니다.</w:t>
            </w:r>
          </w:p>
          <w:p w14:paraId="4D7D3920" w14:textId="0966D487" w:rsidR="002B0E2A" w:rsidRPr="002B0E2A" w:rsidRDefault="002B0E2A" w:rsidP="00A3732D">
            <w:pPr>
              <w:rPr>
                <w:rFonts w:asciiTheme="minorEastAsia" w:hAnsiTheme="minorEastAsia" w:hint="eastAsia"/>
              </w:rPr>
            </w:pPr>
            <w:r w:rsidRPr="00D145B3">
              <w:rPr>
                <w:rFonts w:asciiTheme="minorEastAsia" w:hAnsiTheme="minorEastAsia" w:hint="eastAsia"/>
              </w:rPr>
              <w:t>·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49426D" w:rsidRPr="0049426D">
              <w:rPr>
                <w:rFonts w:asciiTheme="minorEastAsia" w:hAnsiTheme="minorEastAsia" w:hint="eastAsia"/>
              </w:rPr>
              <w:t>스크립트를</w:t>
            </w:r>
            <w:r w:rsidR="0049426D" w:rsidRPr="0049426D">
              <w:rPr>
                <w:rFonts w:asciiTheme="minorEastAsia" w:hAnsiTheme="minorEastAsia"/>
              </w:rPr>
              <w:t xml:space="preserve"> 통해 </w:t>
            </w:r>
            <w:r w:rsidR="0049426D">
              <w:rPr>
                <w:rFonts w:asciiTheme="minorEastAsia" w:hAnsiTheme="minorEastAsia"/>
              </w:rPr>
              <w:t>UI</w:t>
            </w:r>
            <w:r w:rsidR="0049426D">
              <w:rPr>
                <w:rFonts w:asciiTheme="minorEastAsia" w:hAnsiTheme="minorEastAsia" w:hint="eastAsia"/>
              </w:rPr>
              <w:t>를</w:t>
            </w:r>
            <w:r w:rsidR="0049426D" w:rsidRPr="0049426D">
              <w:rPr>
                <w:rFonts w:asciiTheme="minorEastAsia" w:hAnsiTheme="minorEastAsia"/>
              </w:rPr>
              <w:t xml:space="preserve"> 임의로 조작함으로써, 사용자가 부주의하게 오인하거나 실수할 수 있는 상황을 유도할 수 있습니다.</w:t>
            </w:r>
          </w:p>
        </w:tc>
      </w:tr>
      <w:tr w:rsidR="00195D51" w:rsidRPr="00B17476" w14:paraId="0FAB5A03" w14:textId="77777777" w:rsidTr="00045BD0">
        <w:trPr>
          <w:trHeight w:val="5416"/>
        </w:trPr>
        <w:tc>
          <w:tcPr>
            <w:tcW w:w="1271" w:type="dxa"/>
            <w:shd w:val="clear" w:color="auto" w:fill="DAE9F7" w:themeFill="text2" w:themeFillTint="1A"/>
            <w:vAlign w:val="center"/>
          </w:tcPr>
          <w:p w14:paraId="7ECC6AE8" w14:textId="5C844307" w:rsidR="00195D51" w:rsidRPr="00C92F7B" w:rsidRDefault="00195D51" w:rsidP="00195D51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C92F7B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검증관련</w:t>
            </w:r>
          </w:p>
          <w:p w14:paraId="633258F5" w14:textId="36A84CFE" w:rsidR="00195D51" w:rsidRPr="00C92F7B" w:rsidRDefault="00195D51" w:rsidP="00195D51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C92F7B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상세정보</w:t>
            </w:r>
          </w:p>
        </w:tc>
        <w:tc>
          <w:tcPr>
            <w:tcW w:w="7745" w:type="dxa"/>
            <w:gridSpan w:val="3"/>
          </w:tcPr>
          <w:p w14:paraId="5EE3D053" w14:textId="5896D4D1" w:rsidR="00045BD0" w:rsidRDefault="002B0E2A" w:rsidP="00132169">
            <w:pPr>
              <w:rPr>
                <w:rFonts w:asciiTheme="minorEastAsia" w:hAnsiTheme="minorEastAsia"/>
              </w:rPr>
            </w:pPr>
            <w:r w:rsidRPr="00D145B3">
              <w:rPr>
                <w:rFonts w:asciiTheme="minorEastAsia" w:hAnsiTheme="minorEastAsia" w:hint="eastAsia"/>
              </w:rPr>
              <w:t>·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CA30C2">
              <w:rPr>
                <w:rFonts w:asciiTheme="minorEastAsia" w:hAnsiTheme="minorEastAsia" w:hint="eastAsia"/>
              </w:rPr>
              <w:t>이하</w:t>
            </w:r>
            <w:r>
              <w:rPr>
                <w:rFonts w:asciiTheme="minorEastAsia" w:hAnsiTheme="minorEastAsia" w:hint="eastAsia"/>
              </w:rPr>
              <w:t xml:space="preserve">는 </w:t>
            </w:r>
            <w:r w:rsidR="00132169">
              <w:rPr>
                <w:rFonts w:asciiTheme="minorEastAsia" w:hAnsiTheme="minorEastAsia" w:hint="eastAsia"/>
              </w:rPr>
              <w:t>삽입된 스크립트와 해당 스크립트가 실행되는 모습입니다.</w:t>
            </w:r>
          </w:p>
          <w:p w14:paraId="2CB27CA7" w14:textId="163734FB" w:rsidR="00045BD0" w:rsidRDefault="00045BD0" w:rsidP="0013216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스크립트에 대한 필터링이 없어 임의의 스크립트가 실행됩니다.</w:t>
            </w:r>
          </w:p>
          <w:p w14:paraId="74263EB2" w14:textId="77777777" w:rsidR="00045BD0" w:rsidRDefault="00045BD0" w:rsidP="00132169">
            <w:pPr>
              <w:rPr>
                <w:rFonts w:asciiTheme="minorEastAsia" w:hAnsiTheme="minorEastAsia" w:hint="eastAsia"/>
              </w:rPr>
            </w:pPr>
          </w:p>
          <w:p w14:paraId="5F485F1F" w14:textId="6FF04878" w:rsidR="00132169" w:rsidRDefault="00132169" w:rsidP="00132169">
            <w:pPr>
              <w:rPr>
                <w:rFonts w:asciiTheme="minorEastAsia" w:hAnsiTheme="minorEastAsia"/>
              </w:rPr>
            </w:pPr>
            <w:r w:rsidRPr="00132169">
              <w:rPr>
                <w:rFonts w:asciiTheme="minorEastAsia" w:hAnsiTheme="minorEastAsia"/>
              </w:rPr>
              <w:drawing>
                <wp:inline distT="0" distB="0" distL="0" distR="0" wp14:anchorId="70191DF3" wp14:editId="78B87B7C">
                  <wp:extent cx="4468586" cy="1169806"/>
                  <wp:effectExtent l="0" t="0" r="8255" b="0"/>
                  <wp:docPr id="16614172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417266" name=""/>
                          <pic:cNvPicPr/>
                        </pic:nvPicPr>
                        <pic:blipFill rotWithShape="1">
                          <a:blip r:embed="rId8"/>
                          <a:srcRect l="36" t="25486" r="-36" b="28633"/>
                          <a:stretch/>
                        </pic:blipFill>
                        <pic:spPr bwMode="auto">
                          <a:xfrm>
                            <a:off x="0" y="0"/>
                            <a:ext cx="4499896" cy="117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3C0E84" w14:textId="0C9B7F37" w:rsidR="00045BD0" w:rsidRPr="00045BD0" w:rsidRDefault="00045BD0" w:rsidP="00045BD0">
            <w:pPr>
              <w:jc w:val="center"/>
              <w:rPr>
                <w:rFonts w:asciiTheme="minorEastAsia" w:hAnsiTheme="minorEastAsia"/>
                <w:i/>
                <w:iCs/>
              </w:rPr>
            </w:pPr>
            <w:r w:rsidRPr="00045BD0">
              <w:rPr>
                <w:rFonts w:asciiTheme="minorEastAsia" w:hAnsiTheme="minorEastAsia" w:hint="eastAsia"/>
                <w:i/>
                <w:iCs/>
              </w:rPr>
              <w:t>삽입된 스크립트 [</w:t>
            </w:r>
            <w:r w:rsidRPr="00045BD0">
              <w:rPr>
                <w:rFonts w:asciiTheme="minorEastAsia" w:hAnsiTheme="minorEastAsia"/>
                <w:i/>
                <w:iCs/>
              </w:rPr>
              <w:t>1-1]</w:t>
            </w:r>
          </w:p>
          <w:p w14:paraId="76C91DDE" w14:textId="77777777" w:rsidR="00045BD0" w:rsidRDefault="00045BD0" w:rsidP="00045BD0">
            <w:pPr>
              <w:jc w:val="center"/>
              <w:rPr>
                <w:rFonts w:asciiTheme="minorEastAsia" w:hAnsiTheme="minorEastAsia" w:hint="eastAsia"/>
              </w:rPr>
            </w:pPr>
          </w:p>
          <w:p w14:paraId="709C7DE7" w14:textId="5989AE8F" w:rsidR="00E66916" w:rsidRDefault="00132169" w:rsidP="0063187B">
            <w:pPr>
              <w:rPr>
                <w:rFonts w:asciiTheme="minorEastAsia" w:hAnsiTheme="minorEastAsia" w:hint="eastAsia"/>
              </w:rPr>
            </w:pPr>
            <w:r w:rsidRPr="00132169">
              <w:rPr>
                <w:rFonts w:asciiTheme="minorEastAsia" w:hAnsiTheme="minorEastAsia"/>
              </w:rPr>
              <w:drawing>
                <wp:inline distT="0" distB="0" distL="0" distR="0" wp14:anchorId="30CB962F" wp14:editId="1FEB6A48">
                  <wp:extent cx="4556758" cy="1502228"/>
                  <wp:effectExtent l="0" t="0" r="0" b="3175"/>
                  <wp:docPr id="3065939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593978" name=""/>
                          <pic:cNvPicPr/>
                        </pic:nvPicPr>
                        <pic:blipFill rotWithShape="1">
                          <a:blip r:embed="rId9"/>
                          <a:srcRect l="7029" r="21435" b="15329"/>
                          <a:stretch/>
                        </pic:blipFill>
                        <pic:spPr bwMode="auto">
                          <a:xfrm>
                            <a:off x="0" y="0"/>
                            <a:ext cx="4569312" cy="1506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4E9AF4" w14:textId="1319D3C2" w:rsidR="00045BD0" w:rsidRPr="00045BD0" w:rsidRDefault="00045BD0" w:rsidP="00045BD0">
            <w:pPr>
              <w:jc w:val="center"/>
              <w:rPr>
                <w:rFonts w:asciiTheme="minorEastAsia" w:hAnsiTheme="minorEastAsia"/>
                <w:i/>
                <w:iCs/>
              </w:rPr>
            </w:pPr>
            <w:r w:rsidRPr="00045BD0">
              <w:rPr>
                <w:rFonts w:asciiTheme="minorEastAsia" w:hAnsiTheme="minorEastAsia" w:hint="eastAsia"/>
                <w:i/>
                <w:iCs/>
              </w:rPr>
              <w:t>스크립트 실행 화면 [</w:t>
            </w:r>
            <w:r w:rsidRPr="00045BD0">
              <w:rPr>
                <w:rFonts w:asciiTheme="minorEastAsia" w:hAnsiTheme="minorEastAsia"/>
                <w:i/>
                <w:iCs/>
              </w:rPr>
              <w:t>1-2]</w:t>
            </w:r>
          </w:p>
          <w:p w14:paraId="0F6B8919" w14:textId="77777777" w:rsidR="00045BD0" w:rsidRDefault="00045BD0" w:rsidP="00045BD0">
            <w:pPr>
              <w:jc w:val="center"/>
              <w:rPr>
                <w:rFonts w:asciiTheme="minorEastAsia" w:hAnsiTheme="minorEastAsia"/>
              </w:rPr>
            </w:pPr>
          </w:p>
          <w:p w14:paraId="2E838BEA" w14:textId="77777777" w:rsidR="00045BD0" w:rsidRDefault="00045BD0" w:rsidP="00045BD0">
            <w:pPr>
              <w:jc w:val="center"/>
              <w:rPr>
                <w:rFonts w:asciiTheme="minorEastAsia" w:hAnsiTheme="minorEastAsia"/>
              </w:rPr>
            </w:pPr>
          </w:p>
          <w:p w14:paraId="6F2767CA" w14:textId="77777777" w:rsidR="00045BD0" w:rsidRDefault="00045BD0" w:rsidP="00045BD0">
            <w:pPr>
              <w:jc w:val="center"/>
              <w:rPr>
                <w:rFonts w:asciiTheme="minorEastAsia" w:hAnsiTheme="minorEastAsia"/>
              </w:rPr>
            </w:pPr>
          </w:p>
          <w:p w14:paraId="177111BA" w14:textId="77777777" w:rsidR="00045BD0" w:rsidRDefault="00045BD0" w:rsidP="00045BD0">
            <w:pPr>
              <w:jc w:val="center"/>
              <w:rPr>
                <w:rFonts w:asciiTheme="minorEastAsia" w:hAnsiTheme="minorEastAsia"/>
              </w:rPr>
            </w:pPr>
          </w:p>
          <w:p w14:paraId="13104E92" w14:textId="77777777" w:rsidR="00045BD0" w:rsidRDefault="00045BD0" w:rsidP="00045BD0">
            <w:pPr>
              <w:jc w:val="center"/>
              <w:rPr>
                <w:rFonts w:asciiTheme="minorEastAsia" w:hAnsiTheme="minorEastAsia"/>
              </w:rPr>
            </w:pPr>
          </w:p>
          <w:p w14:paraId="4F4A5640" w14:textId="77777777" w:rsidR="00045BD0" w:rsidRDefault="00045BD0" w:rsidP="00045BD0">
            <w:pPr>
              <w:jc w:val="center"/>
              <w:rPr>
                <w:rFonts w:asciiTheme="minorEastAsia" w:hAnsiTheme="minorEastAsia"/>
              </w:rPr>
            </w:pPr>
          </w:p>
          <w:p w14:paraId="13885AA7" w14:textId="77777777" w:rsidR="00045BD0" w:rsidRDefault="00045BD0" w:rsidP="00045BD0">
            <w:pPr>
              <w:jc w:val="center"/>
              <w:rPr>
                <w:rFonts w:asciiTheme="minorEastAsia" w:hAnsiTheme="minorEastAsia"/>
              </w:rPr>
            </w:pPr>
          </w:p>
          <w:p w14:paraId="24E17497" w14:textId="77777777" w:rsidR="00045BD0" w:rsidRDefault="00045BD0" w:rsidP="00045BD0">
            <w:pPr>
              <w:rPr>
                <w:rFonts w:asciiTheme="minorEastAsia" w:hAnsiTheme="minorEastAsia" w:hint="eastAsia"/>
              </w:rPr>
            </w:pPr>
          </w:p>
          <w:p w14:paraId="2C459C69" w14:textId="2D6F34F0" w:rsidR="0063187B" w:rsidRDefault="0063187B" w:rsidP="0063187B">
            <w:pPr>
              <w:rPr>
                <w:rFonts w:asciiTheme="minorEastAsia" w:hAnsiTheme="minorEastAsia"/>
              </w:rPr>
            </w:pPr>
            <w:r w:rsidRPr="00D145B3">
              <w:rPr>
                <w:rFonts w:asciiTheme="minorEastAsia" w:hAnsiTheme="minorEastAsia" w:hint="eastAsia"/>
              </w:rPr>
              <w:lastRenderedPageBreak/>
              <w:t>·</w:t>
            </w:r>
            <w:r>
              <w:rPr>
                <w:rFonts w:asciiTheme="minorEastAsia" w:hAnsiTheme="minorEastAsia" w:hint="eastAsia"/>
              </w:rPr>
              <w:t xml:space="preserve"> 이하는 </w:t>
            </w:r>
            <w:r w:rsidR="00E66916">
              <w:rPr>
                <w:rFonts w:asciiTheme="minorEastAsia" w:hAnsiTheme="minorEastAsia" w:hint="eastAsia"/>
              </w:rPr>
              <w:t xml:space="preserve">스크립트 삽입을 통해 </w:t>
            </w:r>
            <w:r w:rsidR="00E66916">
              <w:rPr>
                <w:rFonts w:asciiTheme="minorEastAsia" w:hAnsiTheme="minorEastAsia"/>
              </w:rPr>
              <w:t>UI</w:t>
            </w:r>
            <w:r w:rsidR="00E66916">
              <w:rPr>
                <w:rFonts w:asciiTheme="minorEastAsia" w:hAnsiTheme="minorEastAsia" w:hint="eastAsia"/>
              </w:rPr>
              <w:t>를 조작한 모습입니다.</w:t>
            </w:r>
          </w:p>
          <w:p w14:paraId="199A896D" w14:textId="3D15BC55" w:rsidR="00045BD0" w:rsidRDefault="00045BD0" w:rsidP="006318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사용자가 조작된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오인하여 해당 버튼을 클릭 시,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피싱사이트로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연결이 됩니다.</w:t>
            </w:r>
          </w:p>
          <w:p w14:paraId="29E8DB78" w14:textId="77777777" w:rsidR="00045BD0" w:rsidRDefault="00045BD0" w:rsidP="0063187B">
            <w:pPr>
              <w:rPr>
                <w:rFonts w:asciiTheme="minorEastAsia" w:hAnsiTheme="minorEastAsia" w:hint="eastAsia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713"/>
              <w:gridCol w:w="3806"/>
            </w:tblGrid>
            <w:tr w:rsidR="00E66916" w14:paraId="56DA7E96" w14:textId="77777777" w:rsidTr="00E66916">
              <w:tc>
                <w:tcPr>
                  <w:tcW w:w="4185" w:type="dxa"/>
                </w:tcPr>
                <w:p w14:paraId="430FB89A" w14:textId="146FE0DC" w:rsidR="00E66916" w:rsidRPr="00045BD0" w:rsidRDefault="00E66916" w:rsidP="00045BD0">
                  <w:pPr>
                    <w:jc w:val="center"/>
                    <w:rPr>
                      <w:rFonts w:asciiTheme="minorEastAsia" w:hAnsiTheme="minorEastAsia" w:hint="eastAsia"/>
                      <w:b/>
                      <w:bCs/>
                    </w:rPr>
                  </w:pPr>
                  <w:r w:rsidRPr="00045BD0">
                    <w:rPr>
                      <w:rFonts w:asciiTheme="minorEastAsia" w:hAnsiTheme="minorEastAsia" w:hint="eastAsia"/>
                      <w:b/>
                      <w:bCs/>
                    </w:rPr>
                    <w:t>변경 전</w:t>
                  </w:r>
                </w:p>
              </w:tc>
              <w:tc>
                <w:tcPr>
                  <w:tcW w:w="4185" w:type="dxa"/>
                </w:tcPr>
                <w:p w14:paraId="4D29C795" w14:textId="155AB98B" w:rsidR="00E66916" w:rsidRPr="00045BD0" w:rsidRDefault="0041747D" w:rsidP="00045BD0">
                  <w:pPr>
                    <w:jc w:val="center"/>
                    <w:rPr>
                      <w:rFonts w:asciiTheme="minorEastAsia" w:hAnsiTheme="minorEastAsia" w:hint="eastAsia"/>
                      <w:b/>
                      <w:bCs/>
                    </w:rPr>
                  </w:pPr>
                  <w:ins w:id="0" w:author="DongGyu Kim" w:date="2023-12-29T17:08:00Z">
                    <w:r w:rsidRPr="00045BD0">
                      <w:rPr>
                        <w:rFonts w:asciiTheme="minorEastAsia" w:hAnsiTheme="minorEastAsia" w:hint="eastAsia"/>
                        <w:b/>
                        <w:bCs/>
                      </w:rPr>
                      <w:t>변경 후</w:t>
                    </w:r>
                  </w:ins>
                  <w:del w:id="1" w:author="DongGyu Kim" w:date="2023-12-29T17:08:00Z">
                    <w:r w:rsidR="00E66916" w:rsidRPr="00045BD0" w:rsidDel="0041747D">
                      <w:rPr>
                        <w:rFonts w:asciiTheme="minorEastAsia" w:hAnsiTheme="minorEastAsia" w:hint="eastAsia"/>
                        <w:b/>
                        <w:bCs/>
                      </w:rPr>
                      <w:delText>변경</w:delText>
                    </w:r>
                  </w:del>
                  <w:r w:rsidR="00DC47DA" w:rsidRPr="00045BD0">
                    <w:rPr>
                      <w:rFonts w:asciiTheme="minorEastAsia" w:hAnsiTheme="minorEastAsia" w:hint="eastAsia"/>
                      <w:b/>
                      <w:bCs/>
                    </w:rPr>
                    <w:t xml:space="preserve"> </w:t>
                  </w:r>
                  <w:proofErr w:type="spellStart"/>
                  <w:r w:rsidR="00DC47DA" w:rsidRPr="00045BD0">
                    <w:rPr>
                      <w:rFonts w:asciiTheme="minorEastAsia" w:hAnsiTheme="minorEastAsia" w:hint="eastAsia"/>
                      <w:b/>
                      <w:bCs/>
                    </w:rPr>
                    <w:t>후</w:t>
                  </w:r>
                  <w:proofErr w:type="spellEnd"/>
                </w:p>
              </w:tc>
            </w:tr>
            <w:tr w:rsidR="00E66916" w14:paraId="768D1A15" w14:textId="77777777" w:rsidTr="00E66916">
              <w:tc>
                <w:tcPr>
                  <w:tcW w:w="4185" w:type="dxa"/>
                </w:tcPr>
                <w:p w14:paraId="0AD5C0F8" w14:textId="1DBD828C" w:rsidR="00E66916" w:rsidRPr="00E66916" w:rsidRDefault="00E66916" w:rsidP="0063187B">
                  <w:pPr>
                    <w:rPr>
                      <w:rFonts w:asciiTheme="minorEastAsia" w:hAnsiTheme="minorEastAsia"/>
                    </w:rPr>
                  </w:pPr>
                  <w:r w:rsidRPr="00E66916">
                    <w:rPr>
                      <w:rFonts w:asciiTheme="minorEastAsia" w:hAnsiTheme="minorEastAsia"/>
                    </w:rPr>
                    <w:drawing>
                      <wp:inline distT="0" distB="0" distL="0" distR="0" wp14:anchorId="0FC0A016" wp14:editId="3699B436">
                        <wp:extent cx="2034540" cy="1393013"/>
                        <wp:effectExtent l="0" t="0" r="3810" b="0"/>
                        <wp:docPr id="254946960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946960" name=""/>
                                <pic:cNvPicPr/>
                              </pic:nvPicPr>
                              <pic:blipFill rotWithShape="1">
                                <a:blip r:embed="rId10"/>
                                <a:srcRect t="3450" b="825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35682" cy="13937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85" w:type="dxa"/>
                </w:tcPr>
                <w:p w14:paraId="4558B10D" w14:textId="0A45EE68" w:rsidR="00E66916" w:rsidRPr="00E66916" w:rsidRDefault="00045BD0" w:rsidP="0063187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9D5D0BF" wp14:editId="44941AEE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38463</wp:posOffset>
                            </wp:positionV>
                            <wp:extent cx="228600" cy="193313"/>
                            <wp:effectExtent l="19050" t="19050" r="19050" b="16510"/>
                            <wp:wrapNone/>
                            <wp:docPr id="503686099" name="직사각형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" cy="193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F5B1A1" id="직사각형 1" o:spid="_x0000_s1026" style="position:absolute;margin-left:9.5pt;margin-top:3.05pt;width:18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" filled="f" strokecolor="red" strokeweight="2.25pt"/>
                        </w:pict>
                      </mc:Fallback>
                    </mc:AlternateContent>
                  </w:r>
                  <w:r w:rsidR="00E66916" w:rsidRPr="00E66916">
                    <w:rPr>
                      <w:rFonts w:asciiTheme="minorEastAsia" w:hAnsiTheme="minorEastAsia"/>
                    </w:rPr>
                    <w:drawing>
                      <wp:inline distT="0" distB="0" distL="0" distR="0" wp14:anchorId="23F437A0" wp14:editId="0A876C94">
                        <wp:extent cx="2132330" cy="1366157"/>
                        <wp:effectExtent l="0" t="0" r="1270" b="5715"/>
                        <wp:docPr id="511083827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1083827" name=""/>
                                <pic:cNvPicPr/>
                              </pic:nvPicPr>
                              <pic:blipFill rotWithShape="1">
                                <a:blip r:embed="rId11"/>
                                <a:srcRect t="7093" r="33090" b="38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45357" cy="1374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747132" w14:textId="02D2D5FE" w:rsidR="00E66916" w:rsidRPr="00CC5D3C" w:rsidRDefault="00045BD0" w:rsidP="00045BD0">
            <w:pPr>
              <w:jc w:val="center"/>
              <w:rPr>
                <w:rFonts w:asciiTheme="minorEastAsia" w:hAnsiTheme="minorEastAsia" w:hint="eastAsia"/>
                <w:i/>
                <w:iCs/>
              </w:rPr>
            </w:pPr>
            <w:r w:rsidRPr="00CC5D3C">
              <w:rPr>
                <w:rFonts w:asciiTheme="minorEastAsia" w:hAnsiTheme="minorEastAsia"/>
                <w:i/>
                <w:iCs/>
              </w:rPr>
              <w:t>UI</w:t>
            </w:r>
            <w:r w:rsidRPr="00CC5D3C">
              <w:rPr>
                <w:rFonts w:asciiTheme="minorEastAsia" w:hAnsiTheme="minorEastAsia" w:hint="eastAsia"/>
                <w:i/>
                <w:iCs/>
              </w:rPr>
              <w:t xml:space="preserve"> 변경 전/후</w:t>
            </w:r>
            <w:r w:rsidR="00CC5D3C">
              <w:rPr>
                <w:rFonts w:asciiTheme="minorEastAsia" w:hAnsiTheme="minorEastAsia" w:hint="eastAsia"/>
                <w:i/>
                <w:iCs/>
              </w:rPr>
              <w:t xml:space="preserve"> </w:t>
            </w:r>
            <w:r w:rsidRPr="00CC5D3C">
              <w:rPr>
                <w:rFonts w:asciiTheme="minorEastAsia" w:hAnsiTheme="minorEastAsia" w:hint="eastAsia"/>
                <w:i/>
                <w:iCs/>
              </w:rPr>
              <w:t>[</w:t>
            </w:r>
            <w:r w:rsidRPr="00CC5D3C">
              <w:rPr>
                <w:rFonts w:asciiTheme="minorEastAsia" w:hAnsiTheme="minorEastAsia"/>
                <w:i/>
                <w:iCs/>
              </w:rPr>
              <w:t>2-1]</w:t>
            </w:r>
          </w:p>
          <w:p w14:paraId="2034A0B3" w14:textId="6AD17559" w:rsidR="00E66916" w:rsidRDefault="00E66916" w:rsidP="0063187B">
            <w:pPr>
              <w:rPr>
                <w:rFonts w:asciiTheme="minorEastAsia" w:hAnsiTheme="minorEastAsia"/>
              </w:rPr>
            </w:pPr>
          </w:p>
          <w:p w14:paraId="0EB29635" w14:textId="7A9B91DA" w:rsidR="0063187B" w:rsidRDefault="00E66916" w:rsidP="00045BD0">
            <w:pPr>
              <w:jc w:val="center"/>
              <w:rPr>
                <w:rFonts w:asciiTheme="minorEastAsia" w:hAnsiTheme="minorEastAsia"/>
              </w:rPr>
            </w:pPr>
            <w:r w:rsidRPr="00E66916">
              <w:rPr>
                <w:rFonts w:asciiTheme="minorEastAsia" w:hAnsiTheme="minorEastAsia"/>
              </w:rPr>
              <w:drawing>
                <wp:inline distT="0" distB="0" distL="0" distR="0" wp14:anchorId="3D375B78" wp14:editId="2664F846">
                  <wp:extent cx="4479290" cy="2046514"/>
                  <wp:effectExtent l="0" t="0" r="0" b="0"/>
                  <wp:docPr id="9355396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539630" name=""/>
                          <pic:cNvPicPr/>
                        </pic:nvPicPr>
                        <pic:blipFill rotWithShape="1">
                          <a:blip r:embed="rId12"/>
                          <a:srcRect l="2849" t="21563" r="3382" b="11958"/>
                          <a:stretch/>
                        </pic:blipFill>
                        <pic:spPr bwMode="auto">
                          <a:xfrm>
                            <a:off x="0" y="0"/>
                            <a:ext cx="4480277" cy="204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7BCB85" w14:textId="6D6820B3" w:rsidR="00045BD0" w:rsidRPr="00CC5D3C" w:rsidRDefault="00CC5D3C" w:rsidP="00045BD0">
            <w:pPr>
              <w:jc w:val="center"/>
              <w:rPr>
                <w:rFonts w:asciiTheme="minorEastAsia" w:hAnsiTheme="minorEastAsia"/>
                <w:i/>
                <w:iCs/>
              </w:rPr>
            </w:pPr>
            <w:r w:rsidRPr="00CC5D3C">
              <w:rPr>
                <w:rFonts w:asciiTheme="minorEastAsia" w:hAnsiTheme="minorEastAsia" w:hint="eastAsia"/>
                <w:i/>
                <w:iCs/>
              </w:rPr>
              <w:t>삽입된 스크립트</w:t>
            </w:r>
            <w:r>
              <w:rPr>
                <w:rFonts w:asciiTheme="minorEastAsia" w:hAnsiTheme="minorEastAsia" w:hint="eastAsia"/>
                <w:i/>
                <w:iCs/>
              </w:rPr>
              <w:t xml:space="preserve"> </w:t>
            </w:r>
            <w:r w:rsidR="00045BD0" w:rsidRPr="00CC5D3C">
              <w:rPr>
                <w:rFonts w:asciiTheme="minorEastAsia" w:hAnsiTheme="minorEastAsia" w:hint="eastAsia"/>
                <w:i/>
                <w:iCs/>
              </w:rPr>
              <w:t>[</w:t>
            </w:r>
            <w:r w:rsidR="00045BD0" w:rsidRPr="00CC5D3C">
              <w:rPr>
                <w:rFonts w:asciiTheme="minorEastAsia" w:hAnsiTheme="minorEastAsia"/>
                <w:i/>
                <w:iCs/>
              </w:rPr>
              <w:t>2-2]</w:t>
            </w:r>
          </w:p>
          <w:p w14:paraId="29871736" w14:textId="77777777" w:rsidR="00045BD0" w:rsidRDefault="00045BD0" w:rsidP="00045BD0">
            <w:pPr>
              <w:jc w:val="center"/>
              <w:rPr>
                <w:rFonts w:asciiTheme="minorEastAsia" w:hAnsiTheme="minorEastAsia" w:hint="eastAsia"/>
              </w:rPr>
            </w:pPr>
          </w:p>
          <w:p w14:paraId="7A0F3C27" w14:textId="78632BAF" w:rsidR="00511D3F" w:rsidRDefault="00E66916" w:rsidP="0063187B">
            <w:pPr>
              <w:rPr>
                <w:rFonts w:asciiTheme="minorEastAsia" w:hAnsiTheme="minorEastAsia"/>
              </w:rPr>
            </w:pPr>
            <w:r w:rsidRPr="00E66916">
              <w:rPr>
                <w:rFonts w:asciiTheme="minorEastAsia" w:hAnsiTheme="minorEastAsia"/>
              </w:rPr>
              <w:drawing>
                <wp:inline distT="0" distB="0" distL="0" distR="0" wp14:anchorId="0F8FC5D3" wp14:editId="504DF543">
                  <wp:extent cx="4729118" cy="2106386"/>
                  <wp:effectExtent l="0" t="0" r="0" b="8255"/>
                  <wp:docPr id="6135368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536824" name=""/>
                          <pic:cNvPicPr/>
                        </pic:nvPicPr>
                        <pic:blipFill rotWithShape="1">
                          <a:blip r:embed="rId13"/>
                          <a:srcRect b="22875"/>
                          <a:stretch/>
                        </pic:blipFill>
                        <pic:spPr bwMode="auto">
                          <a:xfrm>
                            <a:off x="0" y="0"/>
                            <a:ext cx="4747805" cy="2114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8B9A4E" w14:textId="7A7D7F84" w:rsidR="0063187B" w:rsidRPr="00CC5D3C" w:rsidRDefault="00CC5D3C" w:rsidP="002B57D2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i/>
                <w:iCs/>
              </w:rPr>
              <w:t>버튼 클릭 후,</w:t>
            </w:r>
            <w:r>
              <w:rPr>
                <w:rFonts w:asciiTheme="minorEastAsia" w:hAnsiTheme="minorEastAsia"/>
                <w:i/>
                <w:iCs/>
              </w:rPr>
              <w:t xml:space="preserve"> </w:t>
            </w:r>
            <w:r>
              <w:rPr>
                <w:rFonts w:asciiTheme="minorEastAsia" w:hAnsiTheme="minorEastAsia" w:hint="eastAsia"/>
                <w:i/>
                <w:iCs/>
              </w:rPr>
              <w:t>스크립트가 실행된 화면</w:t>
            </w:r>
            <w:r>
              <w:rPr>
                <w:rFonts w:asciiTheme="minorEastAsia" w:hAnsiTheme="minorEastAsia"/>
                <w:i/>
                <w:iCs/>
              </w:rPr>
              <w:t xml:space="preserve"> </w:t>
            </w:r>
            <w:r>
              <w:rPr>
                <w:rFonts w:asciiTheme="minorEastAsia" w:hAnsiTheme="minorEastAsia" w:hint="eastAsia"/>
                <w:i/>
                <w:iCs/>
              </w:rPr>
              <w:t>[</w:t>
            </w:r>
            <w:r>
              <w:rPr>
                <w:rFonts w:asciiTheme="minorEastAsia" w:hAnsiTheme="minorEastAsia"/>
                <w:i/>
                <w:iCs/>
              </w:rPr>
              <w:t>2-3]</w:t>
            </w:r>
          </w:p>
        </w:tc>
      </w:tr>
      <w:tr w:rsidR="00195D51" w:rsidRPr="00B17476" w14:paraId="32B1F405" w14:textId="77777777" w:rsidTr="002B57D2">
        <w:trPr>
          <w:trHeight w:val="558"/>
        </w:trPr>
        <w:tc>
          <w:tcPr>
            <w:tcW w:w="1271" w:type="dxa"/>
            <w:shd w:val="clear" w:color="auto" w:fill="DAE9F7" w:themeFill="text2" w:themeFillTint="1A"/>
            <w:vAlign w:val="center"/>
          </w:tcPr>
          <w:p w14:paraId="3BA8D6FE" w14:textId="1F9FD685" w:rsidR="00195D51" w:rsidRPr="00C92F7B" w:rsidRDefault="00195D51" w:rsidP="00195D51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C92F7B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lastRenderedPageBreak/>
              <w:t>조치방안</w:t>
            </w:r>
          </w:p>
        </w:tc>
        <w:tc>
          <w:tcPr>
            <w:tcW w:w="7745" w:type="dxa"/>
            <w:gridSpan w:val="3"/>
          </w:tcPr>
          <w:p w14:paraId="66307C77" w14:textId="58D5EB3F" w:rsidR="002B57D2" w:rsidRPr="002B57D2" w:rsidRDefault="00C27156">
            <w:pPr>
              <w:rPr>
                <w:rFonts w:asciiTheme="minorEastAsia" w:hAnsiTheme="minorEastAsia" w:hint="eastAsia"/>
              </w:rPr>
            </w:pPr>
            <w:r w:rsidRPr="00D145B3">
              <w:rPr>
                <w:rFonts w:asciiTheme="minorEastAsia" w:hAnsiTheme="minorEastAsia" w:hint="eastAsia"/>
              </w:rPr>
              <w:t>·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2B57D2">
              <w:rPr>
                <w:rFonts w:asciiTheme="minorEastAsia" w:hAnsiTheme="minorEastAsia" w:hint="eastAsia"/>
              </w:rPr>
              <w:t>특수문자의 치환이나 측정 단어의 필터 등,</w:t>
            </w:r>
            <w:r w:rsidR="002B57D2">
              <w:rPr>
                <w:rFonts w:asciiTheme="minorEastAsia" w:hAnsiTheme="minorEastAsia"/>
              </w:rPr>
              <w:t xml:space="preserve"> </w:t>
            </w:r>
            <w:r w:rsidR="002B57D2">
              <w:rPr>
                <w:rFonts w:asciiTheme="minorEastAsia" w:hAnsiTheme="minorEastAsia" w:hint="eastAsia"/>
              </w:rPr>
              <w:t xml:space="preserve">사용자로부터 받는 문자에 대한 </w:t>
            </w:r>
            <w:proofErr w:type="spellStart"/>
            <w:r w:rsidR="002B57D2">
              <w:rPr>
                <w:rFonts w:asciiTheme="minorEastAsia" w:hAnsiTheme="minorEastAsia" w:hint="eastAsia"/>
              </w:rPr>
              <w:t>이스케이핑을</w:t>
            </w:r>
            <w:proofErr w:type="spellEnd"/>
            <w:r w:rsidR="002B57D2">
              <w:rPr>
                <w:rFonts w:asciiTheme="minorEastAsia" w:hAnsiTheme="minorEastAsia" w:hint="eastAsia"/>
              </w:rPr>
              <w:t xml:space="preserve"> 하는 것을 추천합니다.</w:t>
            </w:r>
          </w:p>
          <w:p w14:paraId="574CA710" w14:textId="78D1679C" w:rsidR="00E20277" w:rsidRPr="00B17476" w:rsidRDefault="00C12A86" w:rsidP="002B57D2">
            <w:pPr>
              <w:rPr>
                <w:rFonts w:asciiTheme="minorEastAsia" w:hAnsiTheme="minorEastAsia"/>
              </w:rPr>
            </w:pPr>
            <w:r w:rsidRPr="00C27156">
              <w:rPr>
                <w:rFonts w:asciiTheme="minorEastAsia" w:hAnsiTheme="minorEastAsia" w:hint="eastAsia"/>
                <w:szCs w:val="20"/>
              </w:rPr>
              <w:t xml:space="preserve">· </w:t>
            </w:r>
            <w:r w:rsidR="002B57D2">
              <w:rPr>
                <w:rFonts w:asciiTheme="minorEastAsia" w:hAnsiTheme="minorEastAsia"/>
                <w:szCs w:val="20"/>
              </w:rPr>
              <w:t>CSP</w:t>
            </w:r>
            <w:r w:rsidR="002B57D2">
              <w:rPr>
                <w:rFonts w:asciiTheme="minorEastAsia" w:hAnsiTheme="minorEastAsia" w:hint="eastAsia"/>
                <w:szCs w:val="20"/>
              </w:rPr>
              <w:t>를 설정하여 허용된 리소스만을 로드되게 하는 것을 추천합니다..</w:t>
            </w:r>
          </w:p>
        </w:tc>
      </w:tr>
    </w:tbl>
    <w:p w14:paraId="3F6F80E4" w14:textId="3318FC17" w:rsidR="00195D51" w:rsidRPr="00B17476" w:rsidRDefault="00195D51" w:rsidP="00B17476">
      <w:pPr>
        <w:tabs>
          <w:tab w:val="left" w:pos="6115"/>
        </w:tabs>
        <w:rPr>
          <w:rFonts w:asciiTheme="minorEastAsia" w:hAnsiTheme="minorEastAsia" w:hint="eastAsia"/>
        </w:rPr>
      </w:pPr>
    </w:p>
    <w:sectPr w:rsidR="00195D51" w:rsidRPr="00B17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56AF" w14:textId="77777777" w:rsidR="00D46CDC" w:rsidRDefault="00D46CDC" w:rsidP="00195D51">
      <w:pPr>
        <w:spacing w:after="0" w:line="240" w:lineRule="auto"/>
      </w:pPr>
      <w:r>
        <w:separator/>
      </w:r>
    </w:p>
  </w:endnote>
  <w:endnote w:type="continuationSeparator" w:id="0">
    <w:p w14:paraId="37E8D35C" w14:textId="77777777" w:rsidR="00D46CDC" w:rsidRDefault="00D46CDC" w:rsidP="0019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728C" w14:textId="77777777" w:rsidR="00D46CDC" w:rsidRDefault="00D46CDC" w:rsidP="00195D51">
      <w:pPr>
        <w:spacing w:after="0" w:line="240" w:lineRule="auto"/>
      </w:pPr>
      <w:r>
        <w:separator/>
      </w:r>
    </w:p>
  </w:footnote>
  <w:footnote w:type="continuationSeparator" w:id="0">
    <w:p w14:paraId="13E9763A" w14:textId="77777777" w:rsidR="00D46CDC" w:rsidRDefault="00D46CDC" w:rsidP="00195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2F48"/>
    <w:multiLevelType w:val="hybridMultilevel"/>
    <w:tmpl w:val="97C29B58"/>
    <w:lvl w:ilvl="0" w:tplc="3E5A4D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464E46"/>
    <w:multiLevelType w:val="hybridMultilevel"/>
    <w:tmpl w:val="A0D0CDC8"/>
    <w:lvl w:ilvl="0" w:tplc="6B7A8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4049E2"/>
    <w:multiLevelType w:val="hybridMultilevel"/>
    <w:tmpl w:val="B4606A22"/>
    <w:lvl w:ilvl="0" w:tplc="BCA21E3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CC07BB2"/>
    <w:multiLevelType w:val="hybridMultilevel"/>
    <w:tmpl w:val="E9F60C3A"/>
    <w:lvl w:ilvl="0" w:tplc="8BB8A412">
      <w:numFmt w:val="bullet"/>
      <w:lvlText w:val="·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6FF6504"/>
    <w:multiLevelType w:val="hybridMultilevel"/>
    <w:tmpl w:val="DCFEBD5E"/>
    <w:lvl w:ilvl="0" w:tplc="A1BAE4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AAD0280"/>
    <w:multiLevelType w:val="hybridMultilevel"/>
    <w:tmpl w:val="9FBC5EBE"/>
    <w:lvl w:ilvl="0" w:tplc="DBCCDB68">
      <w:start w:val="1"/>
      <w:numFmt w:val="bullet"/>
      <w:lvlText w:val="·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5430316">
    <w:abstractNumId w:val="2"/>
  </w:num>
  <w:num w:numId="2" w16cid:durableId="996031659">
    <w:abstractNumId w:val="1"/>
  </w:num>
  <w:num w:numId="3" w16cid:durableId="729547335">
    <w:abstractNumId w:val="0"/>
  </w:num>
  <w:num w:numId="4" w16cid:durableId="1972049435">
    <w:abstractNumId w:val="4"/>
  </w:num>
  <w:num w:numId="5" w16cid:durableId="1841965153">
    <w:abstractNumId w:val="3"/>
  </w:num>
  <w:num w:numId="6" w16cid:durableId="178762653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Gyu Kim">
    <w15:presenceInfo w15:providerId="Windows Live" w15:userId="7ca3f07a6ee36d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51"/>
    <w:rsid w:val="00045BD0"/>
    <w:rsid w:val="00071FD5"/>
    <w:rsid w:val="000B656B"/>
    <w:rsid w:val="00132169"/>
    <w:rsid w:val="00133FA6"/>
    <w:rsid w:val="00144AEA"/>
    <w:rsid w:val="00195D51"/>
    <w:rsid w:val="001D6848"/>
    <w:rsid w:val="001F60A2"/>
    <w:rsid w:val="00244186"/>
    <w:rsid w:val="00260A36"/>
    <w:rsid w:val="002B0E2A"/>
    <w:rsid w:val="002B57D2"/>
    <w:rsid w:val="003658BA"/>
    <w:rsid w:val="003745F3"/>
    <w:rsid w:val="003C0CD4"/>
    <w:rsid w:val="00402B5E"/>
    <w:rsid w:val="0041747D"/>
    <w:rsid w:val="00426C07"/>
    <w:rsid w:val="0049426D"/>
    <w:rsid w:val="00511D3F"/>
    <w:rsid w:val="00562FF7"/>
    <w:rsid w:val="006153CB"/>
    <w:rsid w:val="0063187B"/>
    <w:rsid w:val="007375C6"/>
    <w:rsid w:val="008E3E70"/>
    <w:rsid w:val="009167E0"/>
    <w:rsid w:val="00A3732D"/>
    <w:rsid w:val="00B17476"/>
    <w:rsid w:val="00B64C6A"/>
    <w:rsid w:val="00BA31A9"/>
    <w:rsid w:val="00C07828"/>
    <w:rsid w:val="00C12A86"/>
    <w:rsid w:val="00C27156"/>
    <w:rsid w:val="00C92F7B"/>
    <w:rsid w:val="00CA30C2"/>
    <w:rsid w:val="00CC5D3C"/>
    <w:rsid w:val="00D145B3"/>
    <w:rsid w:val="00D46CDC"/>
    <w:rsid w:val="00D86712"/>
    <w:rsid w:val="00DC47DA"/>
    <w:rsid w:val="00DE5551"/>
    <w:rsid w:val="00E20277"/>
    <w:rsid w:val="00E66916"/>
    <w:rsid w:val="00E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C59C"/>
  <w15:chartTrackingRefBased/>
  <w15:docId w15:val="{3FC8C4B2-A9CE-45E9-BDFE-7FAE1042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D5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5D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5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5D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5D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5D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5D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5D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5D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5D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5D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5D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5D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95D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5D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5D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5D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5D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5D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5D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5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5D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5D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5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5D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5D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5D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5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5D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5D5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195D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b">
    <w:name w:val="Table Grid"/>
    <w:basedOn w:val="a1"/>
    <w:uiPriority w:val="39"/>
    <w:rsid w:val="0019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195D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95D51"/>
  </w:style>
  <w:style w:type="paragraph" w:styleId="ad">
    <w:name w:val="footer"/>
    <w:basedOn w:val="a"/>
    <w:link w:val="Char4"/>
    <w:uiPriority w:val="99"/>
    <w:unhideWhenUsed/>
    <w:rsid w:val="00195D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95D51"/>
  </w:style>
  <w:style w:type="paragraph" w:styleId="ae">
    <w:name w:val="Revision"/>
    <w:hidden/>
    <w:uiPriority w:val="99"/>
    <w:semiHidden/>
    <w:rsid w:val="00E66916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67B09-ECD4-4D99-BE26-9EC72D3C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DongGyu Kim</dc:creator>
  <cp:keywords/>
  <dc:description/>
  <cp:lastModifiedBy>DongGyu Kim</cp:lastModifiedBy>
  <cp:revision>18</cp:revision>
  <dcterms:created xsi:type="dcterms:W3CDTF">2023-12-17T05:47:00Z</dcterms:created>
  <dcterms:modified xsi:type="dcterms:W3CDTF">2023-12-29T08:30:00Z</dcterms:modified>
</cp:coreProperties>
</file>